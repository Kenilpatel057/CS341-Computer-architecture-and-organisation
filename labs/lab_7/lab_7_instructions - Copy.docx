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 341 – Lab 7</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Seven Segment Display</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learn how to use a 7 segment display. We will write to it to display numbers using a decoder chip that simplifies our code. When done, your display should loop through digits 0-9. The starter code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Lab 7.</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pStyle w:val="Title"/>
        <w:jc w:val="center"/>
        <w:rPr>
          <w:sz w:val="48"/>
          <w:szCs w:val="48"/>
        </w:rPr>
      </w:pPr>
      <w:r w:rsidDel="00000000" w:rsidR="00000000" w:rsidRPr="00000000">
        <w:rPr>
          <w:sz w:val="48"/>
          <w:szCs w:val="48"/>
          <w:rtl w:val="0"/>
        </w:rPr>
        <w:t xml:space="preserve">Background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Seven Segment Displays are used in many consumer devices like calculators, clocks, watches, counters and microwave ovens. They are made out of LEDs and are low cost devices to display information. They come in a variety of colors and sizes. Some displays have a single digit and others have multiple digits. </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66825" cy="15144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668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Seven segment displays consist of 7 LEDs, called segments, arranged in the shape of an “8” and a dot on the right side of the digit that serves as a decimal point. Each segment is named with a letter A to G, and DP for the decimal point. For example, to display a number 7, the segments A, B and C must be lit up.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the matching of digits to segments easier, seven segment display chips come with a 4-bit decoder which maps the digits in binary (e.g. 0 – 9 and some special characters) to the correct segments to display that number. Instead of lighting the groups of segments to form a digit, the user programs the 4-bit decoder to light up the digits as follows: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1"/>
        <w:tblW w:w="6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960"/>
        <w:gridCol w:w="960"/>
        <w:gridCol w:w="2220"/>
        <w:tblGridChange w:id="0">
          <w:tblGrid>
            <w:gridCol w:w="960"/>
            <w:gridCol w:w="960"/>
            <w:gridCol w:w="960"/>
            <w:gridCol w:w="960"/>
            <w:gridCol w:w="2220"/>
          </w:tblGrid>
        </w:tblGridChange>
      </w:tblGrid>
      <w:tr>
        <w:trPr>
          <w:trHeight w:val="375" w:hRule="atLeast"/>
        </w:trPr>
        <w:tc>
          <w:tcPr>
            <w:gridSpan w:val="4"/>
            <w:shd w:fill="auto" w:val="clear"/>
            <w:vAlign w:val="bottom"/>
          </w:tcPr>
          <w:p w:rsidR="00000000" w:rsidDel="00000000" w:rsidP="00000000" w:rsidRDefault="00000000" w:rsidRPr="00000000" w14:paraId="0000000E">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Decoder Input   </w:t>
            </w:r>
          </w:p>
        </w:tc>
        <w:tc>
          <w:tcPr>
            <w:shd w:fill="auto" w:val="clear"/>
            <w:vAlign w:val="bottom"/>
          </w:tcPr>
          <w:p w:rsidR="00000000" w:rsidDel="00000000" w:rsidP="00000000" w:rsidRDefault="00000000" w:rsidRPr="00000000" w14:paraId="00000012">
            <w:pPr>
              <w:spacing w:after="0" w:line="240" w:lineRule="auto"/>
              <w:rPr>
                <w:rFonts w:ascii="Calibri" w:cs="Calibri" w:eastAsia="Calibri" w:hAnsi="Calibri"/>
                <w:b w:val="1"/>
                <w:color w:val="000000"/>
                <w:sz w:val="28"/>
                <w:szCs w:val="28"/>
              </w:rPr>
            </w:pPr>
            <w:r w:rsidDel="00000000" w:rsidR="00000000" w:rsidRPr="00000000">
              <w:rPr>
                <w:rtl w:val="0"/>
              </w:rPr>
            </w:r>
          </w:p>
        </w:tc>
      </w:tr>
      <w:tr>
        <w:trPr>
          <w:trHeight w:val="375" w:hRule="atLeast"/>
        </w:trPr>
        <w:tc>
          <w:tcPr>
            <w:shd w:fill="auto" w:val="clear"/>
            <w:vAlign w:val="bottom"/>
          </w:tcPr>
          <w:p w:rsidR="00000000" w:rsidDel="00000000" w:rsidP="00000000" w:rsidRDefault="00000000" w:rsidRPr="00000000" w14:paraId="00000013">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bit 3</w:t>
            </w:r>
          </w:p>
        </w:tc>
        <w:tc>
          <w:tcPr>
            <w:shd w:fill="auto" w:val="clear"/>
            <w:vAlign w:val="bottom"/>
          </w:tcPr>
          <w:p w:rsidR="00000000" w:rsidDel="00000000" w:rsidP="00000000" w:rsidRDefault="00000000" w:rsidRPr="00000000" w14:paraId="00000014">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bit 2</w:t>
            </w:r>
          </w:p>
        </w:tc>
        <w:tc>
          <w:tcPr>
            <w:shd w:fill="auto" w:val="clear"/>
            <w:vAlign w:val="bottom"/>
          </w:tcPr>
          <w:p w:rsidR="00000000" w:rsidDel="00000000" w:rsidP="00000000" w:rsidRDefault="00000000" w:rsidRPr="00000000" w14:paraId="00000015">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bit 1</w:t>
            </w:r>
          </w:p>
        </w:tc>
        <w:tc>
          <w:tcPr>
            <w:shd w:fill="auto" w:val="clear"/>
            <w:vAlign w:val="bottom"/>
          </w:tcPr>
          <w:p w:rsidR="00000000" w:rsidDel="00000000" w:rsidP="00000000" w:rsidRDefault="00000000" w:rsidRPr="00000000" w14:paraId="00000016">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bit 0</w:t>
            </w:r>
          </w:p>
        </w:tc>
        <w:tc>
          <w:tcPr>
            <w:shd w:fill="auto" w:val="clear"/>
            <w:vAlign w:val="bottom"/>
          </w:tcPr>
          <w:p w:rsidR="00000000" w:rsidDel="00000000" w:rsidP="00000000" w:rsidRDefault="00000000" w:rsidRPr="00000000" w14:paraId="00000017">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Display character</w:t>
            </w:r>
          </w:p>
        </w:tc>
      </w:tr>
      <w:tr>
        <w:trPr>
          <w:trHeight w:val="300" w:hRule="atLeast"/>
        </w:trPr>
        <w:tc>
          <w:tcPr>
            <w:shd w:fill="auto" w:val="clear"/>
            <w:vAlign w:val="bottom"/>
          </w:tcPr>
          <w:p w:rsidR="00000000" w:rsidDel="00000000" w:rsidP="00000000" w:rsidRDefault="00000000" w:rsidRPr="00000000" w14:paraId="000000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300" w:hRule="atLeast"/>
        </w:trPr>
        <w:tc>
          <w:tcPr>
            <w:shd w:fill="auto" w:val="clear"/>
            <w:vAlign w:val="bottom"/>
          </w:tcPr>
          <w:p w:rsidR="00000000" w:rsidDel="00000000" w:rsidP="00000000" w:rsidRDefault="00000000" w:rsidRPr="00000000" w14:paraId="000000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shd w:fill="auto" w:val="clear"/>
            <w:vAlign w:val="bottom"/>
          </w:tcPr>
          <w:p w:rsidR="00000000" w:rsidDel="00000000" w:rsidP="00000000" w:rsidRDefault="00000000" w:rsidRPr="00000000" w14:paraId="000000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shd w:fill="auto" w:val="clear"/>
            <w:vAlign w:val="bottom"/>
          </w:tcPr>
          <w:p w:rsidR="00000000" w:rsidDel="00000000" w:rsidP="00000000" w:rsidRDefault="00000000" w:rsidRPr="00000000" w14:paraId="000000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300" w:hRule="atLeast"/>
        </w:trPr>
        <w:tc>
          <w:tcPr>
            <w:shd w:fill="auto" w:val="clear"/>
            <w:vAlign w:val="bottom"/>
          </w:tcPr>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shd w:fill="auto" w:val="clear"/>
            <w:vAlign w:val="bottom"/>
          </w:tcPr>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300" w:hRule="atLeast"/>
        </w:trPr>
        <w:tc>
          <w:tcPr>
            <w:shd w:fill="auto" w:val="clear"/>
            <w:vAlign w:val="bottom"/>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trHeight w:val="300" w:hRule="atLeast"/>
        </w:trPr>
        <w:tc>
          <w:tcPr>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trHeight w:val="300" w:hRule="atLeast"/>
        </w:trPr>
        <w:tc>
          <w:tcPr>
            <w:shd w:fill="auto" w:val="clear"/>
            <w:vAlign w:val="bottom"/>
          </w:tcPr>
          <w:p w:rsidR="00000000" w:rsidDel="00000000" w:rsidP="00000000" w:rsidRDefault="00000000" w:rsidRPr="00000000" w14:paraId="000000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rPr>
          <w:trHeight w:val="300" w:hRule="atLeast"/>
        </w:trPr>
        <w:tc>
          <w:tcPr>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trHeight w:val="300" w:hRule="atLeast"/>
        </w:trPr>
        <w:tc>
          <w:tcPr>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r>
        <w:trPr>
          <w:trHeight w:val="300" w:hRule="atLeast"/>
        </w:trPr>
        <w:tc>
          <w:tcPr>
            <w:shd w:fill="auto" w:val="clear"/>
            <w:vAlign w:val="bottom"/>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r>
        <w:trPr>
          <w:trHeight w:val="300" w:hRule="atLeast"/>
        </w:trPr>
        <w:tc>
          <w:tcPr>
            <w:shd w:fill="auto" w:val="clear"/>
            <w:vAlign w:val="bottom"/>
          </w:tcPr>
          <w:p w:rsidR="00000000" w:rsidDel="00000000" w:rsidP="00000000" w:rsidRDefault="00000000" w:rsidRPr="00000000" w14:paraId="000000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r>
        <w:trPr>
          <w:trHeight w:val="300" w:hRule="atLeast"/>
        </w:trPr>
        <w:tc>
          <w:tcPr>
            <w:shd w:fill="auto" w:val="clear"/>
            <w:vAlign w:val="bottom"/>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r>
        <w:trPr>
          <w:trHeight w:val="300" w:hRule="atLeast"/>
        </w:trPr>
        <w:tc>
          <w:tcPr>
            <w:shd w:fill="auto" w:val="clear"/>
            <w:vAlign w:val="bottom"/>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shd w:fill="auto" w:val="clear"/>
            <w:vAlign w:val="bottom"/>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r>
        <w:trPr>
          <w:trHeight w:val="300" w:hRule="atLeast"/>
        </w:trPr>
        <w:tc>
          <w:tcPr>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shd w:fill="auto" w:val="clear"/>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Character</w:t>
            </w:r>
          </w:p>
        </w:tc>
      </w:tr>
    </w:tbl>
    <w:p w:rsidR="00000000" w:rsidDel="00000000" w:rsidP="00000000" w:rsidRDefault="00000000" w:rsidRPr="00000000" w14:paraId="0000006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make use of 4 digital pins for the decoder: pin 4 for bit 0, pin 5 for bit 1, pin 6 for bit 2, and pin 7 for bit 3. </w:t>
      </w:r>
    </w:p>
    <w:p w:rsidR="00000000" w:rsidDel="00000000" w:rsidP="00000000" w:rsidRDefault="00000000" w:rsidRPr="00000000" w14:paraId="0000006A">
      <w:pPr>
        <w:pStyle w:val="Title"/>
        <w:jc w:val="center"/>
        <w:rPr>
          <w:sz w:val="48"/>
          <w:szCs w:val="48"/>
        </w:rPr>
      </w:pPr>
      <w:r w:rsidDel="00000000" w:rsidR="00000000" w:rsidRPr="00000000">
        <w:rPr>
          <w:sz w:val="48"/>
          <w:szCs w:val="48"/>
          <w:rtl w:val="0"/>
        </w:rPr>
        <w:t xml:space="preserve">The</w:t>
      </w:r>
      <w:r w:rsidDel="00000000" w:rsidR="00000000" w:rsidRPr="00000000">
        <w:rPr>
          <w:rtl w:val="0"/>
        </w:rPr>
        <w:t xml:space="preserve"> </w:t>
      </w:r>
      <w:r w:rsidDel="00000000" w:rsidR="00000000" w:rsidRPr="00000000">
        <w:rPr>
          <w:sz w:val="48"/>
          <w:szCs w:val="48"/>
          <w:rtl w:val="0"/>
        </w:rPr>
        <w:t xml:space="preserve">Circuit</w:t>
      </w:r>
      <w:r w:rsidDel="00000000" w:rsidR="00000000" w:rsidRPr="00000000">
        <w:rPr/>
        <w:drawing>
          <wp:inline distB="0" distT="0" distL="0" distR="0">
            <wp:extent cx="5943600" cy="26352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35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Closeup</w:t>
      </w:r>
    </w:p>
    <w:p w:rsidR="00000000" w:rsidDel="00000000" w:rsidP="00000000" w:rsidRDefault="00000000" w:rsidRPr="00000000" w14:paraId="0000006D">
      <w:pPr>
        <w:jc w:val="center"/>
        <w:rPr/>
      </w:pPr>
      <w:r w:rsidDel="00000000" w:rsidR="00000000" w:rsidRPr="00000000">
        <w:rPr/>
        <w:drawing>
          <wp:inline distB="0" distT="0" distL="0" distR="0">
            <wp:extent cx="4461879" cy="4433904"/>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1879" cy="443390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Title"/>
        <w:jc w:val="center"/>
        <w:rPr>
          <w:sz w:val="48"/>
          <w:szCs w:val="48"/>
        </w:rPr>
      </w:pPr>
      <w:r w:rsidDel="00000000" w:rsidR="00000000" w:rsidRPr="00000000">
        <w:rPr>
          <w:sz w:val="48"/>
          <w:szCs w:val="48"/>
          <w:rtl w:val="0"/>
        </w:rPr>
        <w:t xml:space="preserve">Program the Hardware</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your 7 segment display so that it counts up from 0. When it gets to 9 it should loop back to 0 again. Make sure your 7 segment display is set to “cathode”. The default is anode which is incorrect. </w:t>
      </w:r>
    </w:p>
    <w:p w:rsidR="00000000" w:rsidDel="00000000" w:rsidP="00000000" w:rsidRDefault="00000000" w:rsidRPr="00000000" w14:paraId="00000070">
      <w:pPr>
        <w:pStyle w:val="Title"/>
        <w:jc w:val="center"/>
        <w:rPr>
          <w:sz w:val="48"/>
          <w:szCs w:val="48"/>
        </w:rPr>
      </w:pPr>
      <w:r w:rsidDel="00000000" w:rsidR="00000000" w:rsidRPr="00000000">
        <w:rPr>
          <w:sz w:val="48"/>
          <w:szCs w:val="48"/>
          <w:rtl w:val="0"/>
        </w:rPr>
        <w:t xml:space="preserve">Lab Report</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submit your lab through the linux server. For help, see corresponding material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sdt>
        <w:sdtPr>
          <w:tag w:val="goog_rdk_0"/>
        </w:sdtPr>
        <w:sdtContent>
          <w:ins w:author="Emma K" w:id="0" w:date="2021-04-04T19:22:22Z">
            <w:r w:rsidDel="00000000" w:rsidR="00000000" w:rsidRPr="00000000">
              <w:rPr>
                <w:rFonts w:ascii="Times New Roman" w:cs="Times New Roman" w:eastAsia="Times New Roman" w:hAnsi="Times New Roman"/>
                <w:color w:val="1155cc"/>
                <w:sz w:val="24"/>
                <w:szCs w:val="24"/>
                <w:u w:val="single"/>
                <w:rtl w:val="0"/>
              </w:rPr>
              <w:t xml:space="preserve">.</w:t>
            </w:r>
          </w:ins>
        </w:sdtContent>
      </w:sdt>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10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A104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576F1"/>
    <w:pPr>
      <w:ind w:left="720"/>
      <w:contextualSpacing w:val="1"/>
    </w:pPr>
  </w:style>
  <w:style w:type="character" w:styleId="Hyperlink">
    <w:name w:val="Hyperlink"/>
    <w:basedOn w:val="DefaultParagraphFont"/>
    <w:uiPriority w:val="99"/>
    <w:unhideWhenUsed w:val="1"/>
    <w:rsid w:val="00A746B1"/>
    <w:rPr>
      <w:color w:val="0563c1" w:themeColor="hyperlink"/>
      <w:u w:val="single"/>
    </w:rPr>
  </w:style>
  <w:style w:type="character" w:styleId="UnresolvedMention1" w:customStyle="1">
    <w:name w:val="Unresolved Mention1"/>
    <w:basedOn w:val="DefaultParagraphFont"/>
    <w:uiPriority w:val="99"/>
    <w:semiHidden w:val="1"/>
    <w:unhideWhenUsed w:val="1"/>
    <w:rsid w:val="00A746B1"/>
    <w:rPr>
      <w:color w:val="605e5c"/>
      <w:shd w:color="auto" w:fill="e1dfdd" w:val="clear"/>
    </w:rPr>
  </w:style>
  <w:style w:type="character" w:styleId="FollowedHyperlink">
    <w:name w:val="FollowedHyperlink"/>
    <w:basedOn w:val="DefaultParagraphFont"/>
    <w:uiPriority w:val="99"/>
    <w:semiHidden w:val="1"/>
    <w:unhideWhenUsed w:val="1"/>
    <w:rsid w:val="006B28CA"/>
    <w:rPr>
      <w:color w:val="954f72" w:themeColor="followedHyperlink"/>
      <w:u w:val="single"/>
    </w:rPr>
  </w:style>
  <w:style w:type="paragraph" w:styleId="Header">
    <w:name w:val="header"/>
    <w:basedOn w:val="Normal"/>
    <w:link w:val="HeaderChar"/>
    <w:uiPriority w:val="99"/>
    <w:unhideWhenUsed w:val="1"/>
    <w:rsid w:val="009D6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68BF"/>
  </w:style>
  <w:style w:type="paragraph" w:styleId="Footer">
    <w:name w:val="footer"/>
    <w:basedOn w:val="Normal"/>
    <w:link w:val="FooterChar"/>
    <w:uiPriority w:val="99"/>
    <w:unhideWhenUsed w:val="1"/>
    <w:rsid w:val="009D6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68BF"/>
  </w:style>
  <w:style w:type="paragraph" w:styleId="BodySingle" w:customStyle="1">
    <w:name w:val="Body Single"/>
    <w:basedOn w:val="Normal"/>
    <w:rsid w:val="00731E0B"/>
    <w:pPr>
      <w:spacing w:after="0" w:line="240" w:lineRule="auto"/>
    </w:pPr>
    <w:rPr>
      <w:rFonts w:ascii="Times" w:cs="Times New Roman" w:eastAsia="Times New Roman" w:hAnsi="Times"/>
      <w:noProof w:val="1"/>
      <w:sz w:val="24"/>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VllMzNubAL5DLtUkQ8pQZvV23OUArNss"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VllMzNubAL5DLtUkQ8pQZvV23OUArN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VhTz8pmPqYwcpz1pg8Hfs1oKQ==">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2020-03-31T23:41:00Z</dcterms:created>
  <dc:creator>Jack Davis</dc:creator>
</cp:coreProperties>
</file>